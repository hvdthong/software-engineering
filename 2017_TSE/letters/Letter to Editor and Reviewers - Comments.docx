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07" w:rsidRPr="00097107" w:rsidDel="00985CBF" w:rsidRDefault="00097107" w:rsidP="00097107">
      <w:pPr>
        <w:jc w:val="both"/>
        <w:rPr>
          <w:del w:id="0" w:author="David Lo" w:date="2017-03-08T23:50:00Z"/>
          <w:sz w:val="24"/>
          <w:szCs w:val="24"/>
        </w:rPr>
      </w:pPr>
      <w:r w:rsidRPr="00097107">
        <w:rPr>
          <w:sz w:val="24"/>
          <w:szCs w:val="24"/>
        </w:rPr>
        <w:t>Dear Editors and Reviewers,</w:t>
      </w:r>
    </w:p>
    <w:p w:rsidR="00097107" w:rsidRPr="00097107" w:rsidRDefault="00097107" w:rsidP="00097107">
      <w:pPr>
        <w:jc w:val="both"/>
        <w:rPr>
          <w:sz w:val="24"/>
          <w:szCs w:val="24"/>
        </w:rPr>
      </w:pPr>
    </w:p>
    <w:p w:rsidR="000D4A73" w:rsidRDefault="000D4A73" w:rsidP="00097107">
      <w:pPr>
        <w:jc w:val="both"/>
        <w:rPr>
          <w:ins w:id="1" w:author="David Lo" w:date="2017-03-08T23:57:00Z"/>
          <w:sz w:val="24"/>
          <w:szCs w:val="24"/>
        </w:rPr>
      </w:pPr>
      <w:bookmarkStart w:id="2" w:name="_GoBack"/>
      <w:bookmarkEnd w:id="2"/>
    </w:p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 xml:space="preserve">We hereby submit a paper titled “Network-Clustered Multi-Modal Bug Localization" </w:t>
      </w:r>
      <w:r>
        <w:rPr>
          <w:sz w:val="24"/>
          <w:szCs w:val="24"/>
        </w:rPr>
        <w:t xml:space="preserve">to </w:t>
      </w:r>
      <w:r w:rsidRPr="00097107">
        <w:rPr>
          <w:sz w:val="24"/>
          <w:szCs w:val="24"/>
        </w:rPr>
        <w:t>Transactions on Software Engineering</w:t>
      </w:r>
      <w:r>
        <w:rPr>
          <w:sz w:val="24"/>
          <w:szCs w:val="24"/>
        </w:rPr>
        <w:t xml:space="preserve"> (TSE) </w:t>
      </w:r>
      <w:r w:rsidRPr="00097107">
        <w:rPr>
          <w:sz w:val="24"/>
          <w:szCs w:val="24"/>
        </w:rPr>
        <w:t>journal. The paper is an extended version of our paper entitled</w:t>
      </w:r>
      <w:r>
        <w:rPr>
          <w:sz w:val="24"/>
          <w:szCs w:val="24"/>
        </w:rPr>
        <w:t xml:space="preserve"> “</w:t>
      </w:r>
      <w:r w:rsidR="00845E7E">
        <w:rPr>
          <w:sz w:val="24"/>
          <w:szCs w:val="24"/>
        </w:rPr>
        <w:t>I</w:t>
      </w:r>
      <w:r w:rsidRPr="00097107">
        <w:rPr>
          <w:sz w:val="24"/>
          <w:szCs w:val="24"/>
        </w:rPr>
        <w:t>nformation Retrieval and Spectrum Based Bug Localization: Better Together</w:t>
      </w:r>
      <w:r>
        <w:rPr>
          <w:sz w:val="24"/>
          <w:szCs w:val="24"/>
        </w:rPr>
        <w:t>”</w:t>
      </w:r>
      <w:r w:rsidRPr="00097107">
        <w:rPr>
          <w:sz w:val="24"/>
          <w:szCs w:val="24"/>
        </w:rPr>
        <w:t xml:space="preserve"> presented at the </w:t>
      </w:r>
      <w:r>
        <w:rPr>
          <w:sz w:val="24"/>
          <w:szCs w:val="24"/>
        </w:rPr>
        <w:t xml:space="preserve">ESEC/FSE 2015 </w:t>
      </w:r>
      <w:r w:rsidR="00F03C30">
        <w:rPr>
          <w:sz w:val="24"/>
          <w:szCs w:val="24"/>
        </w:rPr>
        <w:t xml:space="preserve">conference. </w:t>
      </w:r>
    </w:p>
    <w:p w:rsid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>The major extensions that we made are as follows:</w:t>
      </w:r>
      <w:r w:rsidR="000A3AA3">
        <w:rPr>
          <w:sz w:val="24"/>
          <w:szCs w:val="24"/>
        </w:rPr>
        <w:t xml:space="preserve"> </w:t>
      </w:r>
    </w:p>
    <w:p w:rsidR="00097107" w:rsidRPr="009A44D3" w:rsidRDefault="003F64D7" w:rsidP="009A44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A44D3">
        <w:rPr>
          <w:sz w:val="24"/>
          <w:szCs w:val="24"/>
        </w:rPr>
        <w:t>We extend AML (presented in ESEC/FSE 2015) to Net</w:t>
      </w:r>
      <w:del w:id="3" w:author="David Lo" w:date="2017-03-08T23:46:00Z">
        <w:r w:rsidRPr="009A44D3" w:rsidDel="00985CBF">
          <w:rPr>
            <w:sz w:val="24"/>
            <w:szCs w:val="24"/>
          </w:rPr>
          <w:delText>A</w:delText>
        </w:r>
      </w:del>
      <w:r w:rsidRPr="009A44D3">
        <w:rPr>
          <w:sz w:val="24"/>
          <w:szCs w:val="24"/>
        </w:rPr>
        <w:t>ML</w:t>
      </w:r>
      <w:r w:rsidR="00482BA5" w:rsidRPr="009A44D3">
        <w:rPr>
          <w:sz w:val="24"/>
          <w:szCs w:val="24"/>
        </w:rPr>
        <w:t xml:space="preserve">. In the nutshell, we optimize the integrator component of </w:t>
      </w:r>
      <w:del w:id="4" w:author="David Lo" w:date="2017-03-08T23:46:00Z">
        <w:r w:rsidR="00482BA5" w:rsidRPr="009A44D3" w:rsidDel="00985CBF">
          <w:rPr>
            <w:sz w:val="24"/>
            <w:szCs w:val="24"/>
          </w:rPr>
          <w:delText>Net</w:delText>
        </w:r>
      </w:del>
      <w:r w:rsidR="00482BA5" w:rsidRPr="009A44D3">
        <w:rPr>
          <w:sz w:val="24"/>
          <w:szCs w:val="24"/>
        </w:rPr>
        <w:t>AML by developing a</w:t>
      </w:r>
      <w:ins w:id="5" w:author="David Lo" w:date="2017-03-08T23:46:00Z">
        <w:r w:rsidR="00985CBF">
          <w:rPr>
            <w:sz w:val="24"/>
            <w:szCs w:val="24"/>
          </w:rPr>
          <w:t xml:space="preserve"> new </w:t>
        </w:r>
      </w:ins>
      <w:del w:id="6" w:author="David Lo" w:date="2017-03-08T23:46:00Z">
        <w:r w:rsidR="00482BA5" w:rsidRPr="009A44D3" w:rsidDel="00985CBF">
          <w:rPr>
            <w:sz w:val="24"/>
            <w:szCs w:val="24"/>
          </w:rPr>
          <w:delText xml:space="preserve">n </w:delText>
        </w:r>
      </w:del>
      <w:r w:rsidR="00482BA5" w:rsidRPr="009A44D3">
        <w:rPr>
          <w:sz w:val="24"/>
          <w:szCs w:val="24"/>
        </w:rPr>
        <w:t xml:space="preserve">adaptive learning procedure based on Newton update </w:t>
      </w:r>
      <w:del w:id="7" w:author="David Lo" w:date="2017-03-08T23:46:00Z">
        <w:r w:rsidR="00482BA5" w:rsidRPr="009A44D3" w:rsidDel="00985CBF">
          <w:rPr>
            <w:sz w:val="24"/>
            <w:szCs w:val="24"/>
          </w:rPr>
          <w:delText xml:space="preserve">with </w:delText>
        </w:r>
      </w:del>
      <w:ins w:id="8" w:author="David Lo" w:date="2017-03-08T23:46:00Z">
        <w:r w:rsidR="00985CBF">
          <w:rPr>
            <w:sz w:val="24"/>
            <w:szCs w:val="24"/>
          </w:rPr>
          <w:t>and</w:t>
        </w:r>
        <w:r w:rsidR="00985CBF" w:rsidRPr="009A44D3">
          <w:rPr>
            <w:sz w:val="24"/>
            <w:szCs w:val="24"/>
          </w:rPr>
          <w:t xml:space="preserve"> </w:t>
        </w:r>
      </w:ins>
      <w:del w:id="9" w:author="David Lo" w:date="2017-03-08T23:47:00Z">
        <w:r w:rsidR="00482BA5" w:rsidRPr="009A44D3" w:rsidDel="00985CBF">
          <w:rPr>
            <w:sz w:val="24"/>
            <w:szCs w:val="24"/>
          </w:rPr>
          <w:delText xml:space="preserve">our </w:delText>
        </w:r>
      </w:del>
      <w:ins w:id="10" w:author="David Lo" w:date="2017-03-08T23:47:00Z">
        <w:r w:rsidR="00985CBF">
          <w:rPr>
            <w:sz w:val="24"/>
            <w:szCs w:val="24"/>
          </w:rPr>
          <w:t>a</w:t>
        </w:r>
        <w:r w:rsidR="00985CBF" w:rsidRPr="009A44D3">
          <w:rPr>
            <w:sz w:val="24"/>
            <w:szCs w:val="24"/>
          </w:rPr>
          <w:t xml:space="preserve"> </w:t>
        </w:r>
      </w:ins>
      <w:r w:rsidR="00482BA5" w:rsidRPr="009A44D3">
        <w:rPr>
          <w:sz w:val="24"/>
          <w:szCs w:val="24"/>
        </w:rPr>
        <w:t>customized convex loss function. Details of Net</w:t>
      </w:r>
      <w:del w:id="11" w:author="David Lo" w:date="2017-03-08T23:47:00Z">
        <w:r w:rsidR="00482BA5" w:rsidRPr="009A44D3" w:rsidDel="00985CBF">
          <w:rPr>
            <w:sz w:val="24"/>
            <w:szCs w:val="24"/>
          </w:rPr>
          <w:delText>A</w:delText>
        </w:r>
      </w:del>
      <w:r w:rsidR="00482BA5" w:rsidRPr="009A44D3">
        <w:rPr>
          <w:sz w:val="24"/>
          <w:szCs w:val="24"/>
        </w:rPr>
        <w:t>ML’s integrator</w:t>
      </w:r>
      <w:ins w:id="12" w:author="David Lo" w:date="2017-03-08T23:47:00Z">
        <w:r w:rsidR="00985CBF">
          <w:rPr>
            <w:sz w:val="24"/>
            <w:szCs w:val="24"/>
          </w:rPr>
          <w:t xml:space="preserve"> component</w:t>
        </w:r>
      </w:ins>
      <w:r w:rsidR="00482BA5" w:rsidRPr="009A44D3">
        <w:rPr>
          <w:sz w:val="24"/>
          <w:szCs w:val="24"/>
        </w:rPr>
        <w:t xml:space="preserve"> are </w:t>
      </w:r>
      <w:del w:id="13" w:author="David Lo" w:date="2017-03-08T23:47:00Z">
        <w:r w:rsidR="00482BA5" w:rsidRPr="009A44D3" w:rsidDel="00985CBF">
          <w:rPr>
            <w:sz w:val="24"/>
            <w:szCs w:val="24"/>
          </w:rPr>
          <w:delText xml:space="preserve">shown </w:delText>
        </w:r>
      </w:del>
      <w:ins w:id="14" w:author="David Lo" w:date="2017-03-08T23:47:00Z">
        <w:r w:rsidR="00985CBF">
          <w:rPr>
            <w:sz w:val="24"/>
            <w:szCs w:val="24"/>
          </w:rPr>
          <w:t>provided in</w:t>
        </w:r>
        <w:r w:rsidR="00985CBF" w:rsidRPr="009A44D3">
          <w:rPr>
            <w:sz w:val="24"/>
            <w:szCs w:val="24"/>
          </w:rPr>
          <w:t xml:space="preserve"> </w:t>
        </w:r>
      </w:ins>
      <w:r w:rsidR="00482BA5" w:rsidRPr="009A44D3">
        <w:rPr>
          <w:sz w:val="24"/>
          <w:szCs w:val="24"/>
        </w:rPr>
        <w:t>Section</w:t>
      </w:r>
      <w:ins w:id="15" w:author="David Lo" w:date="2017-03-08T23:52:00Z">
        <w:r w:rsidR="00985CBF">
          <w:rPr>
            <w:sz w:val="24"/>
            <w:szCs w:val="24"/>
          </w:rPr>
          <w:t>s</w:t>
        </w:r>
      </w:ins>
      <w:r w:rsidR="00482BA5" w:rsidRPr="009A44D3">
        <w:rPr>
          <w:sz w:val="24"/>
          <w:szCs w:val="24"/>
        </w:rPr>
        <w:t xml:space="preserve"> 3.1, 3.2, and 3.3.</w:t>
      </w:r>
    </w:p>
    <w:p w:rsidR="008B2FB2" w:rsidRPr="009A44D3" w:rsidRDefault="00482BA5" w:rsidP="009A44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A44D3">
        <w:rPr>
          <w:sz w:val="24"/>
          <w:szCs w:val="24"/>
        </w:rPr>
        <w:t xml:space="preserve">We </w:t>
      </w:r>
      <w:del w:id="16" w:author="David Lo" w:date="2017-03-08T23:48:00Z">
        <w:r w:rsidRPr="009A44D3" w:rsidDel="00985CBF">
          <w:rPr>
            <w:sz w:val="24"/>
            <w:szCs w:val="24"/>
          </w:rPr>
          <w:delText xml:space="preserve">include </w:delText>
        </w:r>
      </w:del>
      <w:ins w:id="17" w:author="David Lo" w:date="2017-03-08T23:48:00Z">
        <w:r w:rsidR="00985CBF">
          <w:rPr>
            <w:sz w:val="24"/>
            <w:szCs w:val="24"/>
          </w:rPr>
          <w:t>introduce</w:t>
        </w:r>
        <w:r w:rsidR="00985CBF" w:rsidRPr="009A44D3">
          <w:rPr>
            <w:sz w:val="24"/>
            <w:szCs w:val="24"/>
          </w:rPr>
          <w:t xml:space="preserve"> </w:t>
        </w:r>
      </w:ins>
      <w:r w:rsidRPr="009A44D3">
        <w:rPr>
          <w:sz w:val="24"/>
          <w:szCs w:val="24"/>
        </w:rPr>
        <w:t xml:space="preserve">two </w:t>
      </w:r>
      <w:del w:id="18" w:author="David Lo" w:date="2017-03-08T23:47:00Z">
        <w:r w:rsidRPr="009A44D3" w:rsidDel="00985CBF">
          <w:rPr>
            <w:sz w:val="24"/>
            <w:szCs w:val="24"/>
          </w:rPr>
          <w:delText xml:space="preserve">additional </w:delText>
        </w:r>
      </w:del>
      <w:ins w:id="19" w:author="David Lo" w:date="2017-03-08T23:47:00Z">
        <w:r w:rsidR="00985CBF">
          <w:rPr>
            <w:sz w:val="24"/>
            <w:szCs w:val="24"/>
          </w:rPr>
          <w:t>new</w:t>
        </w:r>
        <w:r w:rsidR="00985CBF" w:rsidRPr="009A44D3">
          <w:rPr>
            <w:sz w:val="24"/>
            <w:szCs w:val="24"/>
          </w:rPr>
          <w:t xml:space="preserve"> </w:t>
        </w:r>
      </w:ins>
      <w:del w:id="20" w:author="David Lo" w:date="2017-03-08T23:51:00Z">
        <w:r w:rsidRPr="009A44D3" w:rsidDel="00985CBF">
          <w:rPr>
            <w:sz w:val="24"/>
            <w:szCs w:val="24"/>
          </w:rPr>
          <w:delText xml:space="preserve">graph construction </w:delText>
        </w:r>
      </w:del>
      <w:del w:id="21" w:author="David Lo" w:date="2017-03-08T23:47:00Z">
        <w:r w:rsidRPr="009A44D3" w:rsidDel="00985CBF">
          <w:rPr>
            <w:sz w:val="24"/>
            <w:szCs w:val="24"/>
          </w:rPr>
          <w:delText>modules</w:delText>
        </w:r>
        <w:r w:rsidR="0069438E" w:rsidDel="00985CBF">
          <w:rPr>
            <w:sz w:val="24"/>
            <w:szCs w:val="24"/>
          </w:rPr>
          <w:delText xml:space="preserve"> </w:delText>
        </w:r>
      </w:del>
      <w:ins w:id="22" w:author="David Lo" w:date="2017-03-08T23:47:00Z">
        <w:r w:rsidR="00985CBF">
          <w:rPr>
            <w:sz w:val="24"/>
            <w:szCs w:val="24"/>
          </w:rPr>
          <w:t>components in</w:t>
        </w:r>
        <w:r w:rsidR="00985CBF">
          <w:rPr>
            <w:sz w:val="24"/>
            <w:szCs w:val="24"/>
          </w:rPr>
          <w:t xml:space="preserve"> </w:t>
        </w:r>
      </w:ins>
      <w:del w:id="23" w:author="David Lo" w:date="2017-03-08T23:47:00Z">
        <w:r w:rsidR="0069438E" w:rsidDel="00985CBF">
          <w:rPr>
            <w:sz w:val="24"/>
            <w:szCs w:val="24"/>
          </w:rPr>
          <w:delText xml:space="preserve">to </w:delText>
        </w:r>
      </w:del>
      <w:r w:rsidR="0069438E">
        <w:rPr>
          <w:sz w:val="24"/>
          <w:szCs w:val="24"/>
        </w:rPr>
        <w:t>NetML</w:t>
      </w:r>
      <w:r w:rsidRPr="009A44D3">
        <w:rPr>
          <w:sz w:val="24"/>
          <w:szCs w:val="24"/>
        </w:rPr>
        <w:t xml:space="preserve"> that </w:t>
      </w:r>
      <w:del w:id="24" w:author="David Lo" w:date="2017-03-08T23:48:00Z">
        <w:r w:rsidRPr="009A44D3" w:rsidDel="00985CBF">
          <w:rPr>
            <w:sz w:val="24"/>
            <w:szCs w:val="24"/>
          </w:rPr>
          <w:delText xml:space="preserve">server to </w:delText>
        </w:r>
      </w:del>
      <w:r w:rsidRPr="009A44D3">
        <w:rPr>
          <w:sz w:val="24"/>
          <w:szCs w:val="24"/>
        </w:rPr>
        <w:t xml:space="preserve">compute similarities between bug reports and methods, and between two different methods. Details of these modules are </w:t>
      </w:r>
      <w:del w:id="25" w:author="David Lo" w:date="2017-03-08T23:48:00Z">
        <w:r w:rsidRPr="009A44D3" w:rsidDel="00985CBF">
          <w:rPr>
            <w:sz w:val="24"/>
            <w:szCs w:val="24"/>
          </w:rPr>
          <w:delText xml:space="preserve">discussed </w:delText>
        </w:r>
      </w:del>
      <w:ins w:id="26" w:author="David Lo" w:date="2017-03-08T23:48:00Z">
        <w:r w:rsidR="00985CBF">
          <w:rPr>
            <w:sz w:val="24"/>
            <w:szCs w:val="24"/>
          </w:rPr>
          <w:t>presented</w:t>
        </w:r>
        <w:r w:rsidR="00985CBF" w:rsidRPr="009A44D3">
          <w:rPr>
            <w:sz w:val="24"/>
            <w:szCs w:val="24"/>
          </w:rPr>
          <w:t xml:space="preserve"> </w:t>
        </w:r>
      </w:ins>
      <w:r w:rsidRPr="009A44D3">
        <w:rPr>
          <w:sz w:val="24"/>
          <w:szCs w:val="24"/>
        </w:rPr>
        <w:t xml:space="preserve">in Section 3.5. </w:t>
      </w:r>
    </w:p>
    <w:p w:rsidR="003F64D7" w:rsidRDefault="008B2FB2" w:rsidP="009A44D3">
      <w:pPr>
        <w:pStyle w:val="ListParagraph"/>
        <w:numPr>
          <w:ilvl w:val="0"/>
          <w:numId w:val="3"/>
        </w:numPr>
        <w:jc w:val="both"/>
        <w:rPr>
          <w:ins w:id="27" w:author="David Lo" w:date="2017-03-08T23:53:00Z"/>
          <w:sz w:val="24"/>
          <w:szCs w:val="24"/>
        </w:rPr>
      </w:pPr>
      <w:r w:rsidRPr="009A44D3">
        <w:rPr>
          <w:sz w:val="24"/>
          <w:szCs w:val="24"/>
        </w:rPr>
        <w:t>We revise Section 4 (Experiments) to present experiment results demonstrating the effectiveness of Net</w:t>
      </w:r>
      <w:del w:id="28" w:author="David Lo" w:date="2017-03-08T23:48:00Z">
        <w:r w:rsidRPr="009A44D3" w:rsidDel="00985CBF">
          <w:rPr>
            <w:sz w:val="24"/>
            <w:szCs w:val="24"/>
          </w:rPr>
          <w:delText>A</w:delText>
        </w:r>
      </w:del>
      <w:r w:rsidRPr="009A44D3">
        <w:rPr>
          <w:sz w:val="24"/>
          <w:szCs w:val="24"/>
        </w:rPr>
        <w:t>ML in various settings. We also include a comparison between NetML and AML as well as other baselines. Net</w:t>
      </w:r>
      <w:del w:id="29" w:author="David Lo" w:date="2017-03-08T23:48:00Z">
        <w:r w:rsidRPr="009A44D3" w:rsidDel="00985CBF">
          <w:rPr>
            <w:sz w:val="24"/>
            <w:szCs w:val="24"/>
          </w:rPr>
          <w:delText>A</w:delText>
        </w:r>
      </w:del>
      <w:r w:rsidRPr="009A44D3">
        <w:rPr>
          <w:sz w:val="24"/>
          <w:szCs w:val="24"/>
        </w:rPr>
        <w:t xml:space="preserve">ML outperforms the best performing baselines </w:t>
      </w:r>
      <w:ins w:id="30" w:author="David Lo" w:date="2017-03-08T23:51:00Z">
        <w:r w:rsidR="00985CBF">
          <w:rPr>
            <w:sz w:val="24"/>
            <w:szCs w:val="24"/>
          </w:rPr>
          <w:t xml:space="preserve">(i.e., AML) </w:t>
        </w:r>
      </w:ins>
      <w:r w:rsidRPr="009A44D3">
        <w:rPr>
          <w:sz w:val="24"/>
          <w:szCs w:val="24"/>
        </w:rPr>
        <w:t xml:space="preserve">by up to 48.39% </w:t>
      </w:r>
      <w:r w:rsidR="00CF680D" w:rsidRPr="009A44D3">
        <w:rPr>
          <w:sz w:val="24"/>
          <w:szCs w:val="24"/>
        </w:rPr>
        <w:t>i</w:t>
      </w:r>
      <w:r w:rsidRPr="009A44D3">
        <w:rPr>
          <w:sz w:val="24"/>
          <w:szCs w:val="24"/>
        </w:rPr>
        <w:t>n terms of the number of bugs successfully localized when a developer inspects the top 1</w:t>
      </w:r>
      <w:r w:rsidR="00CF680D" w:rsidRPr="009A44D3">
        <w:rPr>
          <w:sz w:val="24"/>
          <w:szCs w:val="24"/>
        </w:rPr>
        <w:t xml:space="preserve"> </w:t>
      </w:r>
      <w:r w:rsidRPr="009A44D3">
        <w:rPr>
          <w:sz w:val="24"/>
          <w:szCs w:val="24"/>
        </w:rPr>
        <w:t>methods.</w:t>
      </w:r>
    </w:p>
    <w:p w:rsidR="00985CBF" w:rsidRPr="009A44D3" w:rsidDel="00985CBF" w:rsidRDefault="00985CBF" w:rsidP="009A44D3">
      <w:pPr>
        <w:pStyle w:val="ListParagraph"/>
        <w:numPr>
          <w:ilvl w:val="0"/>
          <w:numId w:val="3"/>
        </w:numPr>
        <w:jc w:val="both"/>
        <w:rPr>
          <w:del w:id="31" w:author="David Lo" w:date="2017-03-08T23:55:00Z"/>
          <w:sz w:val="24"/>
          <w:szCs w:val="24"/>
        </w:rPr>
      </w:pPr>
      <w:ins w:id="32" w:author="David Lo" w:date="2017-03-08T23:55:00Z">
        <w:r>
          <w:rPr>
            <w:sz w:val="24"/>
            <w:szCs w:val="24"/>
          </w:rPr>
          <w:t xml:space="preserve">Aside from the above major extensions, we have also </w:t>
        </w:r>
      </w:ins>
      <w:ins w:id="33" w:author="David Lo" w:date="2017-03-08T23:56:00Z">
        <w:r w:rsidR="000D4A73">
          <w:rPr>
            <w:sz w:val="24"/>
            <w:szCs w:val="24"/>
          </w:rPr>
          <w:t xml:space="preserve">revised many sections to </w:t>
        </w:r>
      </w:ins>
      <w:ins w:id="34" w:author="David Lo" w:date="2017-03-08T23:55:00Z">
        <w:r w:rsidR="000D4A73">
          <w:rPr>
            <w:sz w:val="24"/>
            <w:szCs w:val="24"/>
          </w:rPr>
          <w:t>improve</w:t>
        </w:r>
        <w:r>
          <w:rPr>
            <w:sz w:val="24"/>
            <w:szCs w:val="24"/>
          </w:rPr>
          <w:t xml:space="preserve"> the exposition</w:t>
        </w:r>
      </w:ins>
      <w:ins w:id="35" w:author="David Lo" w:date="2017-03-08T23:56:00Z">
        <w:r w:rsidR="000D4A73">
          <w:rPr>
            <w:sz w:val="24"/>
            <w:szCs w:val="24"/>
          </w:rPr>
          <w:t xml:space="preserve"> of the paper</w:t>
        </w:r>
      </w:ins>
      <w:ins w:id="36" w:author="David Lo" w:date="2017-03-08T23:55:00Z">
        <w:r>
          <w:rPr>
            <w:sz w:val="24"/>
            <w:szCs w:val="24"/>
          </w:rPr>
          <w:t xml:space="preserve">. </w:t>
        </w:r>
      </w:ins>
    </w:p>
    <w:p w:rsidR="00097107" w:rsidRPr="00097107" w:rsidDel="00985CBF" w:rsidRDefault="00097107" w:rsidP="00097107">
      <w:pPr>
        <w:jc w:val="both"/>
        <w:rPr>
          <w:del w:id="37" w:author="David Lo" w:date="2017-03-08T23:50:00Z"/>
          <w:sz w:val="24"/>
          <w:szCs w:val="24"/>
        </w:rPr>
      </w:pPr>
      <w:del w:id="38" w:author="David Lo" w:date="2017-03-08T23:49:00Z">
        <w:r w:rsidRPr="00097107" w:rsidDel="00985CBF">
          <w:rPr>
            <w:sz w:val="24"/>
            <w:szCs w:val="24"/>
          </w:rPr>
          <w:delText xml:space="preserve">Page-wise, the paper has been extended from </w:delText>
        </w:r>
        <w:r w:rsidR="00F03C30" w:rsidDel="00985CBF">
          <w:rPr>
            <w:sz w:val="24"/>
            <w:szCs w:val="24"/>
          </w:rPr>
          <w:delText>12 pages</w:delText>
        </w:r>
        <w:r w:rsidRPr="00097107" w:rsidDel="00985CBF">
          <w:rPr>
            <w:sz w:val="24"/>
            <w:szCs w:val="24"/>
          </w:rPr>
          <w:delText xml:space="preserve"> to </w:delText>
        </w:r>
        <w:r w:rsidR="00F03C30" w:rsidDel="00985CBF">
          <w:rPr>
            <w:sz w:val="24"/>
            <w:szCs w:val="24"/>
          </w:rPr>
          <w:delText>15 (in double column format)</w:delText>
        </w:r>
        <w:r w:rsidRPr="00097107" w:rsidDel="00985CBF">
          <w:rPr>
            <w:sz w:val="24"/>
            <w:szCs w:val="24"/>
          </w:rPr>
          <w:delText>.</w:delText>
        </w:r>
        <w:r w:rsidR="000E44FD" w:rsidDel="00985CBF">
          <w:rPr>
            <w:sz w:val="24"/>
            <w:szCs w:val="24"/>
          </w:rPr>
          <w:delText xml:space="preserve"> </w:delText>
        </w:r>
      </w:del>
      <w:r w:rsidRPr="00097107">
        <w:rPr>
          <w:sz w:val="24"/>
          <w:szCs w:val="24"/>
        </w:rPr>
        <w:t>We believe we have extended the conference pape</w:t>
      </w:r>
      <w:r w:rsidR="000E44FD">
        <w:rPr>
          <w:sz w:val="24"/>
          <w:szCs w:val="24"/>
        </w:rPr>
        <w:t>r substantially (by</w:t>
      </w:r>
      <w:ins w:id="39" w:author="David Lo" w:date="2017-03-08T23:49:00Z">
        <w:r w:rsidR="00985CBF">
          <w:rPr>
            <w:sz w:val="24"/>
            <w:szCs w:val="24"/>
          </w:rPr>
          <w:t xml:space="preserve"> more than 30%</w:t>
        </w:r>
      </w:ins>
      <w:del w:id="40" w:author="David Lo" w:date="2017-03-08T23:49:00Z">
        <w:r w:rsidR="000E44FD" w:rsidDel="00985CBF">
          <w:rPr>
            <w:sz w:val="24"/>
            <w:szCs w:val="24"/>
          </w:rPr>
          <w:delText xml:space="preserve"> 25</w:delText>
        </w:r>
        <w:r w:rsidRPr="00097107" w:rsidDel="00985CBF">
          <w:rPr>
            <w:sz w:val="24"/>
            <w:szCs w:val="24"/>
          </w:rPr>
          <w:delText>%</w:delText>
        </w:r>
      </w:del>
      <w:r w:rsidRPr="00097107">
        <w:rPr>
          <w:sz w:val="24"/>
          <w:szCs w:val="24"/>
        </w:rPr>
        <w:t>).</w:t>
      </w:r>
      <w:ins w:id="41" w:author="David Lo" w:date="2017-03-08T23:49:00Z">
        <w:r w:rsidR="00985CBF">
          <w:rPr>
            <w:sz w:val="24"/>
            <w:szCs w:val="24"/>
          </w:rPr>
          <w:t xml:space="preserve"> </w:t>
        </w:r>
      </w:ins>
    </w:p>
    <w:p w:rsidR="006240ED" w:rsidRDefault="006240ED" w:rsidP="00097107">
      <w:pPr>
        <w:jc w:val="both"/>
        <w:rPr>
          <w:sz w:val="24"/>
          <w:szCs w:val="24"/>
        </w:rPr>
      </w:pPr>
    </w:p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>Thank you for considering our paper for publication.</w:t>
      </w:r>
    </w:p>
    <w:p w:rsidR="00097107" w:rsidRPr="00097107" w:rsidRDefault="00097107" w:rsidP="00097107">
      <w:pPr>
        <w:jc w:val="both"/>
        <w:rPr>
          <w:sz w:val="24"/>
          <w:szCs w:val="24"/>
        </w:rPr>
      </w:pPr>
    </w:p>
    <w:p w:rsidR="00097107" w:rsidRDefault="006240ED" w:rsidP="00097107">
      <w:pPr>
        <w:jc w:val="both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6240ED" w:rsidRPr="00097107" w:rsidRDefault="006240ED" w:rsidP="00097107">
      <w:pPr>
        <w:jc w:val="both"/>
        <w:rPr>
          <w:sz w:val="24"/>
          <w:szCs w:val="24"/>
        </w:rPr>
      </w:pPr>
    </w:p>
    <w:p w:rsidR="002A7300" w:rsidRPr="00097107" w:rsidRDefault="006240ED" w:rsidP="00097107">
      <w:pPr>
        <w:jc w:val="both"/>
        <w:rPr>
          <w:sz w:val="24"/>
          <w:szCs w:val="24"/>
        </w:rPr>
      </w:pPr>
      <w:r>
        <w:rPr>
          <w:sz w:val="24"/>
          <w:szCs w:val="24"/>
        </w:rPr>
        <w:t>Thong, Richard, Duy, and David.</w:t>
      </w:r>
    </w:p>
    <w:sectPr w:rsidR="002A7300" w:rsidRPr="0009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Lo">
    <w15:presenceInfo w15:providerId="Windows Live" w15:userId="5a8de61404ac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D4A73"/>
    <w:rsid w:val="000E44FD"/>
    <w:rsid w:val="002A7300"/>
    <w:rsid w:val="003F64D7"/>
    <w:rsid w:val="00452C46"/>
    <w:rsid w:val="00482BA5"/>
    <w:rsid w:val="006240ED"/>
    <w:rsid w:val="006656EA"/>
    <w:rsid w:val="0069438E"/>
    <w:rsid w:val="00845E7E"/>
    <w:rsid w:val="008B2FB2"/>
    <w:rsid w:val="00985CBF"/>
    <w:rsid w:val="009A44D3"/>
    <w:rsid w:val="00CF680D"/>
    <w:rsid w:val="00DF3299"/>
    <w:rsid w:val="00F0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772D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David Lo</cp:lastModifiedBy>
  <cp:revision>2</cp:revision>
  <dcterms:created xsi:type="dcterms:W3CDTF">2017-03-08T15:58:00Z</dcterms:created>
  <dcterms:modified xsi:type="dcterms:W3CDTF">2017-03-08T15:58:00Z</dcterms:modified>
</cp:coreProperties>
</file>